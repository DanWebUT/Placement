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C39F" w14:textId="77777777" w:rsidR="00E738FF" w:rsidRPr="00F74896" w:rsidRDefault="00BB73A4" w:rsidP="00D233F3">
      <w:pPr>
        <w:jc w:val="both"/>
        <w:rPr>
          <w:color w:val="FF0000"/>
          <w:shd w:val="clear" w:color="auto" w:fill="FFFFFF"/>
        </w:rPr>
      </w:pPr>
      <w:r w:rsidRPr="00F74896">
        <w:rPr>
          <w:color w:val="FF0000"/>
        </w:rPr>
        <w:t>Title</w:t>
      </w:r>
      <w:r w:rsidR="00E738FF" w:rsidRPr="00F74896">
        <w:rPr>
          <w:color w:val="FF0000"/>
        </w:rPr>
        <w:t xml:space="preserve"> - </w:t>
      </w:r>
      <w:r w:rsidR="00E738FF" w:rsidRPr="00F74896">
        <w:rPr>
          <w:color w:val="FF0000"/>
          <w:shd w:val="clear" w:color="auto" w:fill="FFFFFF"/>
        </w:rPr>
        <w:t xml:space="preserve">The paper title should be typed in upper and lowercase letters, not all capital letters or all lowercase letters. (Example: This Is How the Paper Title Should Be Typed): </w:t>
      </w:r>
    </w:p>
    <w:p w14:paraId="729657EC" w14:textId="40D6984F" w:rsidR="0036715C" w:rsidRPr="00F74896" w:rsidRDefault="00E738FF" w:rsidP="00D233F3">
      <w:pPr>
        <w:jc w:val="center"/>
        <w:rPr>
          <w:b/>
        </w:rPr>
      </w:pPr>
      <w:r w:rsidRPr="00F74896">
        <w:rPr>
          <w:b/>
          <w:shd w:val="clear" w:color="auto" w:fill="FFFFFF"/>
        </w:rPr>
        <w:t>Job Placement for Cooperative 3D Printing</w:t>
      </w:r>
    </w:p>
    <w:p w14:paraId="5B616014" w14:textId="4228025E" w:rsidR="00BB73A4" w:rsidRPr="00F74896" w:rsidRDefault="00BB73A4" w:rsidP="00F74896">
      <w:pPr>
        <w:jc w:val="both"/>
        <w:rPr>
          <w:color w:val="FF0000"/>
        </w:rPr>
      </w:pPr>
      <w:r w:rsidRPr="00F74896">
        <w:rPr>
          <w:color w:val="FF0000"/>
        </w:rPr>
        <w:t>Abstract</w:t>
      </w:r>
      <w:r w:rsidR="00E738FF" w:rsidRPr="00F74896">
        <w:rPr>
          <w:color w:val="FF0000"/>
        </w:rPr>
        <w:t xml:space="preserve"> -</w:t>
      </w:r>
      <w:r w:rsidRPr="00F74896">
        <w:rPr>
          <w:color w:val="FF0000"/>
        </w:rPr>
        <w:t xml:space="preserve"> </w:t>
      </w:r>
      <w:r w:rsidR="00E738FF" w:rsidRPr="00F74896">
        <w:rPr>
          <w:color w:val="FF0000"/>
          <w:shd w:val="clear" w:color="auto" w:fill="FFFFFF"/>
        </w:rPr>
        <w:t>Type your abstract or cut and paste the text from a word-processing file in the space provided below. Minimum of 100 words and a maximum of 650 words:</w:t>
      </w:r>
    </w:p>
    <w:p w14:paraId="0ABB8D50" w14:textId="3FC0279F" w:rsidR="00E738FF" w:rsidRDefault="0022033D" w:rsidP="00F74896">
      <w:pPr>
        <w:jc w:val="both"/>
      </w:pPr>
      <w:r>
        <w:t>Cooperative 3D Printing (C3DP)</w:t>
      </w:r>
      <w:r w:rsidR="0041219A">
        <w:t xml:space="preserve">, a hybrid </w:t>
      </w:r>
      <w:r w:rsidR="00386C85">
        <w:t xml:space="preserve">additive </w:t>
      </w:r>
      <w:r w:rsidR="0041219A">
        <w:t xml:space="preserve">manufacturing platform consisting of a swarm of mobile </w:t>
      </w:r>
      <w:r w:rsidR="004D560A">
        <w:t>printing</w:t>
      </w:r>
      <w:r w:rsidR="0041219A">
        <w:t xml:space="preserve"> robots,</w:t>
      </w:r>
      <w:r>
        <w:t xml:space="preserve"> is an emerging </w:t>
      </w:r>
      <w:r w:rsidR="00C046DA">
        <w:t>technology</w:t>
      </w:r>
      <w:r>
        <w:t xml:space="preserve"> designed to address </w:t>
      </w:r>
      <w:r w:rsidR="00C0244C">
        <w:t xml:space="preserve">the </w:t>
      </w:r>
      <w:r>
        <w:t>size and printing speed limitations of conventional</w:t>
      </w:r>
      <w:ins w:id="0" w:author="Daniel Weber" w:date="2022-10-24T11:51:00Z">
        <w:r w:rsidR="00B15FC0">
          <w:t>,</w:t>
        </w:r>
      </w:ins>
      <w:r>
        <w:t xml:space="preserve"> gantry-based 3D printers.</w:t>
      </w:r>
      <w:r w:rsidR="00C046DA">
        <w:t xml:space="preserve"> </w:t>
      </w:r>
      <w:r w:rsidR="001A32A8">
        <w:t xml:space="preserve">A typical C3DP process often involves several interconnected stages, including </w:t>
      </w:r>
      <w:commentRangeStart w:id="1"/>
      <w:del w:id="2" w:author="Daniel Weber" w:date="2022-10-24T11:59:00Z">
        <w:r w:rsidR="001A32A8" w:rsidDel="00B15FC0">
          <w:delText xml:space="preserve">job </w:delText>
        </w:r>
      </w:del>
      <w:commentRangeStart w:id="3"/>
      <w:ins w:id="4" w:author="Daniel Weber" w:date="2022-10-24T11:59:00Z">
        <w:r w:rsidR="00B15FC0">
          <w:t>project</w:t>
        </w:r>
        <w:r w:rsidR="00B15FC0">
          <w:t xml:space="preserve"> </w:t>
        </w:r>
      </w:ins>
      <w:commentRangeEnd w:id="3"/>
      <w:ins w:id="5" w:author="Daniel Weber" w:date="2022-10-24T12:00:00Z">
        <w:r w:rsidR="00D06777">
          <w:rPr>
            <w:rStyle w:val="CommentReference"/>
          </w:rPr>
          <w:commentReference w:id="3"/>
        </w:r>
      </w:ins>
      <w:r w:rsidR="001A32A8">
        <w:t xml:space="preserve">partitioning, job placement, </w:t>
      </w:r>
      <w:del w:id="6" w:author="Daniel Weber" w:date="2022-10-24T11:59:00Z">
        <w:r w:rsidR="001A32A8" w:rsidDel="00D06777">
          <w:delText xml:space="preserve">task </w:delText>
        </w:r>
      </w:del>
      <w:ins w:id="7" w:author="Daniel Weber" w:date="2022-10-24T11:59:00Z">
        <w:r w:rsidR="00D06777">
          <w:t>chunk</w:t>
        </w:r>
        <w:r w:rsidR="00D06777">
          <w:t xml:space="preserve"> </w:t>
        </w:r>
      </w:ins>
      <w:r w:rsidR="001A32A8">
        <w:t>scheduling, path planning, and motion planning.</w:t>
      </w:r>
      <w:commentRangeEnd w:id="1"/>
      <w:r w:rsidR="00B15FC0">
        <w:rPr>
          <w:rStyle w:val="CommentReference"/>
        </w:rPr>
        <w:commentReference w:id="1"/>
      </w:r>
      <w:r w:rsidR="001A32A8">
        <w:t xml:space="preserve"> </w:t>
      </w:r>
      <w:r w:rsidR="00C046DA">
        <w:t>In our previous work</w:t>
      </w:r>
      <w:r w:rsidR="00E829EF">
        <w:t xml:space="preserve"> on </w:t>
      </w:r>
      <w:del w:id="8" w:author="Daniel Weber" w:date="2022-10-24T11:59:00Z">
        <w:r w:rsidR="00E829EF" w:rsidDel="00D06777">
          <w:delText xml:space="preserve">job </w:delText>
        </w:r>
      </w:del>
      <w:ins w:id="9" w:author="Daniel Weber" w:date="2022-10-24T11:59:00Z">
        <w:r w:rsidR="00D06777">
          <w:t>project</w:t>
        </w:r>
        <w:r w:rsidR="00D06777">
          <w:t xml:space="preserve"> </w:t>
        </w:r>
      </w:ins>
      <w:r w:rsidR="00E829EF">
        <w:t>partitioning</w:t>
      </w:r>
      <w:r w:rsidR="00C046DA">
        <w:t>, we presented</w:t>
      </w:r>
      <w:r w:rsidR="00B05E5B">
        <w:t xml:space="preserve"> a</w:t>
      </w:r>
      <w:r w:rsidR="00C046DA">
        <w:t xml:space="preserve"> </w:t>
      </w:r>
      <w:r w:rsidR="00D450C7">
        <w:t>Ve</w:t>
      </w:r>
      <w:r w:rsidR="00C046DA">
        <w:t xml:space="preserve">rtical </w:t>
      </w:r>
      <w:r w:rsidR="00D450C7">
        <w:t>C</w:t>
      </w:r>
      <w:r w:rsidR="00C046DA">
        <w:t xml:space="preserve">hunker, </w:t>
      </w:r>
      <w:r w:rsidR="00B05E5B">
        <w:t>which</w:t>
      </w:r>
      <w:r w:rsidR="00C046DA">
        <w:t xml:space="preserve"> divides </w:t>
      </w:r>
      <w:r w:rsidR="009D0C2C">
        <w:t xml:space="preserve">a </w:t>
      </w:r>
      <w:r w:rsidR="00C046DA">
        <w:t>tall print</w:t>
      </w:r>
      <w:r w:rsidR="009D0C2C">
        <w:t xml:space="preserve"> </w:t>
      </w:r>
      <w:del w:id="10" w:author="Daniel Weber" w:date="2022-10-24T12:01:00Z">
        <w:r w:rsidR="009D0C2C" w:rsidDel="00D06777">
          <w:delText>job</w:delText>
        </w:r>
        <w:r w:rsidR="00C046DA" w:rsidDel="00D06777">
          <w:delText xml:space="preserve"> </w:delText>
        </w:r>
      </w:del>
      <w:ins w:id="11" w:author="Daniel Weber" w:date="2022-10-24T12:01:00Z">
        <w:r w:rsidR="00D06777">
          <w:t>project</w:t>
        </w:r>
        <w:r w:rsidR="00D06777">
          <w:t xml:space="preserve"> </w:t>
        </w:r>
      </w:ins>
      <w:r w:rsidR="00C046DA">
        <w:t xml:space="preserve">into multiple </w:t>
      </w:r>
      <w:del w:id="12" w:author="Daniel Weber" w:date="2022-10-24T12:03:00Z">
        <w:r w:rsidR="009D0C2C" w:rsidDel="00D06777">
          <w:delText xml:space="preserve">chunks </w:delText>
        </w:r>
      </w:del>
      <w:ins w:id="13" w:author="Daniel Weber" w:date="2022-10-24T12:03:00Z">
        <w:r w:rsidR="00D06777">
          <w:t>jobs</w:t>
        </w:r>
        <w:r w:rsidR="00D06777">
          <w:t xml:space="preserve"> </w:t>
        </w:r>
      </w:ins>
      <w:r w:rsidR="009D0C2C">
        <w:t xml:space="preserve">to overcome the physical constraints of printers in the Z direction, </w:t>
      </w:r>
      <w:r w:rsidR="00C0244C">
        <w:t xml:space="preserve">and </w:t>
      </w:r>
      <w:r w:rsidR="00C046DA">
        <w:t xml:space="preserve">an XY </w:t>
      </w:r>
      <w:r w:rsidR="00D450C7">
        <w:t>C</w:t>
      </w:r>
      <w:r w:rsidR="00C046DA">
        <w:t xml:space="preserve">hunker, to partition jobs into </w:t>
      </w:r>
      <w:r w:rsidR="00B05E5B">
        <w:t>discrete sections</w:t>
      </w:r>
      <w:ins w:id="14" w:author="Daniel Weber" w:date="2022-10-24T12:03:00Z">
        <w:r w:rsidR="00D06777">
          <w:t>, or chunks,</w:t>
        </w:r>
      </w:ins>
      <w:r w:rsidR="00B05E5B">
        <w:t xml:space="preserve"> that are allocated to individual printing robots</w:t>
      </w:r>
      <w:r w:rsidR="00D450C7">
        <w:t xml:space="preserve"> for parallel printing</w:t>
      </w:r>
      <w:r w:rsidR="00B05E5B">
        <w:t>.</w:t>
      </w:r>
      <w:r w:rsidR="00D450C7">
        <w:t xml:space="preserve"> These geometry </w:t>
      </w:r>
      <w:r w:rsidR="009D0C2C">
        <w:t xml:space="preserve">partitioning </w:t>
      </w:r>
      <w:r w:rsidR="00D450C7">
        <w:t>algorithms determine what is to be printed, but other information, such as when, where, and in what order chunks should be printed</w:t>
      </w:r>
      <w:r w:rsidR="00AA3CA9">
        <w:t>,</w:t>
      </w:r>
      <w:r w:rsidR="00D450C7">
        <w:t xml:space="preserve"> is required to </w:t>
      </w:r>
      <w:r w:rsidR="00AA3CA9">
        <w:t>carry out the print physically</w:t>
      </w:r>
      <w:r w:rsidR="00D450C7">
        <w:t>.</w:t>
      </w:r>
      <w:r>
        <w:t xml:space="preserve"> </w:t>
      </w:r>
      <w:r w:rsidR="00AA3CA9">
        <w:t>P</w:t>
      </w:r>
      <w:r w:rsidR="00D450C7">
        <w:t xml:space="preserve">revious studies have investigated </w:t>
      </w:r>
      <w:r w:rsidR="00AA3CA9">
        <w:t xml:space="preserve">manufacturing </w:t>
      </w:r>
      <w:r w:rsidR="00D450C7">
        <w:t xml:space="preserve">scheduling </w:t>
      </w:r>
      <w:r w:rsidR="00AA3CA9">
        <w:t xml:space="preserve">(i.e., to </w:t>
      </w:r>
      <w:r w:rsidR="00454125">
        <w:t xml:space="preserve">find the optimal print </w:t>
      </w:r>
      <w:r w:rsidR="00AA3CA9">
        <w:t xml:space="preserve">sequence) </w:t>
      </w:r>
      <w:r w:rsidR="00D450C7">
        <w:t>and path planning</w:t>
      </w:r>
      <w:r w:rsidR="00AA3CA9">
        <w:t xml:space="preserve"> (i.e., to compute collision-free paths for mobile printers) in C3DP </w:t>
      </w:r>
      <w:r w:rsidR="00D450C7">
        <w:t xml:space="preserve">for </w:t>
      </w:r>
      <w:r w:rsidR="00AA3CA9">
        <w:t xml:space="preserve">both single-job and </w:t>
      </w:r>
      <w:r w:rsidR="00D450C7">
        <w:t xml:space="preserve">multi-job </w:t>
      </w:r>
      <w:r w:rsidR="00AA3CA9">
        <w:t>prints.</w:t>
      </w:r>
      <w:r w:rsidR="00D450C7">
        <w:t xml:space="preserve"> </w:t>
      </w:r>
      <w:r w:rsidR="00AA3CA9">
        <w:t>H</w:t>
      </w:r>
      <w:r w:rsidR="00D450C7">
        <w:t>owever, these studies have</w:t>
      </w:r>
      <w:r w:rsidR="00AA3CA9">
        <w:t>,</w:t>
      </w:r>
      <w:r w:rsidR="00D450C7">
        <w:t xml:space="preserve"> until now</w:t>
      </w:r>
      <w:r w:rsidR="00AA3CA9">
        <w:t>,</w:t>
      </w:r>
      <w:r w:rsidR="00D450C7">
        <w:t xml:space="preserve"> always assumed an </w:t>
      </w:r>
      <w:bookmarkStart w:id="15" w:name="OLE_LINK1"/>
      <w:bookmarkStart w:id="16" w:name="OLE_LINK2"/>
      <w:r w:rsidR="00D450C7">
        <w:t xml:space="preserve">arbitrary </w:t>
      </w:r>
      <w:r w:rsidR="00AA3CA9">
        <w:t xml:space="preserve">job </w:t>
      </w:r>
      <w:r w:rsidR="00D450C7">
        <w:t>placement.</w:t>
      </w:r>
      <w:r w:rsidR="00454125">
        <w:t xml:space="preserve"> </w:t>
      </w:r>
      <w:bookmarkEnd w:id="15"/>
      <w:bookmarkEnd w:id="16"/>
      <w:r>
        <w:t>For sing</w:t>
      </w:r>
      <w:r w:rsidR="00D450C7">
        <w:t>le</w:t>
      </w:r>
      <w:r w:rsidR="00483E5C">
        <w:t>-</w:t>
      </w:r>
      <w:r>
        <w:t>job</w:t>
      </w:r>
      <w:r w:rsidR="00D450C7">
        <w:t xml:space="preserve"> prints</w:t>
      </w:r>
      <w:r>
        <w:t xml:space="preserve">, </w:t>
      </w:r>
      <w:r w:rsidR="00483E5C">
        <w:t xml:space="preserve">arbitrary placement </w:t>
      </w:r>
      <w:r w:rsidR="00D450C7">
        <w:t xml:space="preserve">is appropriate as </w:t>
      </w:r>
      <w:r w:rsidR="00483E5C">
        <w:t xml:space="preserve">it only influences the time for the mobile printer to move from its </w:t>
      </w:r>
      <w:r w:rsidR="00D450C7">
        <w:t>home position to the first chunk</w:t>
      </w:r>
      <w:r w:rsidR="00483E5C">
        <w:t>. H</w:t>
      </w:r>
      <w:r>
        <w:t>owever, when multiple jobs are</w:t>
      </w:r>
      <w:r w:rsidR="0059788F">
        <w:t xml:space="preserve"> present, for example</w:t>
      </w:r>
      <w:r w:rsidR="00454125">
        <w:t>,</w:t>
      </w:r>
      <w:r w:rsidR="0059788F">
        <w:t xml:space="preserve"> when </w:t>
      </w:r>
      <w:r w:rsidR="00483E5C">
        <w:t xml:space="preserve">applying the Vertical Chunker to generate multiple jobs from </w:t>
      </w:r>
      <w:del w:id="17" w:author="Daniel Weber" w:date="2022-10-24T12:02:00Z">
        <w:r w:rsidR="00483E5C" w:rsidDel="00D06777">
          <w:delText>the Z direction</w:delText>
        </w:r>
      </w:del>
      <w:ins w:id="18" w:author="Daniel Weber" w:date="2022-10-24T12:02:00Z">
        <w:r w:rsidR="00D06777">
          <w:t xml:space="preserve"> a singular project in the Z-direction</w:t>
        </w:r>
      </w:ins>
      <w:r w:rsidR="00483E5C">
        <w:t>, t</w:t>
      </w:r>
      <w:r w:rsidR="00454125">
        <w:t xml:space="preserve">he </w:t>
      </w:r>
      <w:r w:rsidR="0059788F">
        <w:t xml:space="preserve">placement of these jobs </w:t>
      </w:r>
      <w:r w:rsidR="00483E5C">
        <w:t xml:space="preserve">on the XY plane </w:t>
      </w:r>
      <w:r w:rsidR="0059788F">
        <w:t>impacts both printability and makespan.</w:t>
      </w:r>
      <w:r w:rsidR="00483E5C">
        <w:t xml:space="preserve"> </w:t>
      </w:r>
      <w:r w:rsidR="005E2334">
        <w:t>This paper introduces</w:t>
      </w:r>
      <w:r>
        <w:t xml:space="preserve"> the first </w:t>
      </w:r>
      <w:r w:rsidR="009F2858">
        <w:t>Job P</w:t>
      </w:r>
      <w:r>
        <w:t>lacement</w:t>
      </w:r>
      <w:r w:rsidR="0059788F">
        <w:t xml:space="preserve"> </w:t>
      </w:r>
      <w:r w:rsidR="009F2858">
        <w:t>O</w:t>
      </w:r>
      <w:r w:rsidR="0059788F">
        <w:t>ptimiz</w:t>
      </w:r>
      <w:r w:rsidR="009F2858">
        <w:t xml:space="preserve">er for C3DP </w:t>
      </w:r>
      <w:r w:rsidR="0059788F">
        <w:t>based on Dynamic Dependency List schedule assignment and Conflict</w:t>
      </w:r>
      <w:r w:rsidR="009F2858">
        <w:t>-</w:t>
      </w:r>
      <w:r w:rsidR="0059788F">
        <w:t>Based Search path planning</w:t>
      </w:r>
      <w:r w:rsidR="009F2858">
        <w:t xml:space="preserve">. </w:t>
      </w:r>
      <w:r w:rsidR="00537E43">
        <w:t xml:space="preserve">Our algorithm </w:t>
      </w:r>
      <w:r w:rsidR="0059788F">
        <w:t xml:space="preserve">determines </w:t>
      </w:r>
      <w:r w:rsidR="00537E43">
        <w:t xml:space="preserve">the </w:t>
      </w:r>
      <w:r w:rsidR="0059788F">
        <w:t>optimal locations for all jobs</w:t>
      </w:r>
      <w:r w:rsidR="00B05E5B">
        <w:t xml:space="preserve"> and chunks</w:t>
      </w:r>
      <w:r w:rsidR="00537E43">
        <w:t xml:space="preserve"> (i.e., subtasks of a job) on the factory floor to have the </w:t>
      </w:r>
      <w:del w:id="19" w:author="Daniel Weber" w:date="2022-10-24T12:03:00Z">
        <w:r w:rsidR="00537E43" w:rsidDel="00D06777">
          <w:delText xml:space="preserve">least </w:delText>
        </w:r>
      </w:del>
      <w:ins w:id="20" w:author="Daniel Weber" w:date="2022-10-24T12:03:00Z">
        <w:r w:rsidR="00D06777">
          <w:t>minimum</w:t>
        </w:r>
        <w:r w:rsidR="00D06777">
          <w:t xml:space="preserve"> </w:t>
        </w:r>
      </w:ins>
      <w:r w:rsidR="00537E43">
        <w:t xml:space="preserve">makespan </w:t>
      </w:r>
      <w:r w:rsidR="00F32393">
        <w:t>for</w:t>
      </w:r>
      <w:r w:rsidR="00537E43">
        <w:t xml:space="preserve"> C3DP. To validate the proposed approach, we conduct </w:t>
      </w:r>
      <w:commentRangeStart w:id="21"/>
      <w:commentRangeStart w:id="22"/>
      <w:del w:id="23" w:author="Daniel Weber" w:date="2022-10-24T11:41:00Z">
        <w:r w:rsidR="00537E43" w:rsidDel="00D233F3">
          <w:delText xml:space="preserve">two </w:delText>
        </w:r>
      </w:del>
      <w:ins w:id="24" w:author="Daniel Weber" w:date="2022-10-24T11:41:00Z">
        <w:r w:rsidR="00D233F3">
          <w:t>three</w:t>
        </w:r>
        <w:r w:rsidR="00D233F3">
          <w:t xml:space="preserve"> </w:t>
        </w:r>
      </w:ins>
      <w:r w:rsidR="00537E43">
        <w:t>case studies</w:t>
      </w:r>
      <w:ins w:id="25" w:author="Daniel Weber" w:date="2022-10-24T11:46:00Z">
        <w:r w:rsidR="00D233F3">
          <w:t>:</w:t>
        </w:r>
      </w:ins>
      <w:del w:id="26" w:author="Daniel Weber" w:date="2022-10-24T11:46:00Z">
        <w:r w:rsidR="00537E43" w:rsidDel="00D233F3">
          <w:delText>,</w:delText>
        </w:r>
      </w:del>
      <w:r w:rsidR="00537E43">
        <w:t xml:space="preserve"> one for simple geometry</w:t>
      </w:r>
      <w:ins w:id="27" w:author="Daniel Weber" w:date="2022-10-24T11:46:00Z">
        <w:r w:rsidR="00D233F3">
          <w:t xml:space="preserve"> and similar layers</w:t>
        </w:r>
      </w:ins>
      <w:ins w:id="28" w:author="Daniel Weber" w:date="2022-10-24T11:43:00Z">
        <w:r w:rsidR="00D233F3">
          <w:t>,</w:t>
        </w:r>
      </w:ins>
      <w:r w:rsidR="00537E43">
        <w:t xml:space="preserve"> </w:t>
      </w:r>
      <w:del w:id="29" w:author="Daniel Weber" w:date="2022-10-24T11:43:00Z">
        <w:r w:rsidR="00537E43" w:rsidDel="00D233F3">
          <w:delText xml:space="preserve">and the other </w:delText>
        </w:r>
      </w:del>
      <w:r w:rsidR="00537E43">
        <w:t>one for complex geometry</w:t>
      </w:r>
      <w:commentRangeEnd w:id="21"/>
      <w:r w:rsidR="00933B13">
        <w:rPr>
          <w:rStyle w:val="CommentReference"/>
        </w:rPr>
        <w:commentReference w:id="21"/>
      </w:r>
      <w:commentRangeEnd w:id="22"/>
      <w:r w:rsidR="00D233F3">
        <w:rPr>
          <w:rStyle w:val="CommentReference"/>
        </w:rPr>
        <w:commentReference w:id="22"/>
      </w:r>
      <w:ins w:id="30" w:author="Daniel Weber" w:date="2022-10-24T11:43:00Z">
        <w:r w:rsidR="00D233F3">
          <w:t xml:space="preserve">, and one </w:t>
        </w:r>
      </w:ins>
      <w:ins w:id="31" w:author="Daniel Weber" w:date="2022-10-24T11:46:00Z">
        <w:r w:rsidR="00D233F3">
          <w:t>for</w:t>
        </w:r>
      </w:ins>
      <w:ins w:id="32" w:author="Daniel Weber" w:date="2022-10-24T11:47:00Z">
        <w:r w:rsidR="00D233F3">
          <w:t xml:space="preserve"> dissimilar layers</w:t>
        </w:r>
      </w:ins>
      <w:r w:rsidR="00537E43">
        <w:t xml:space="preserve">. We also perform experiments to understand the impact of other factors, such as the </w:t>
      </w:r>
      <w:r w:rsidR="0059788F">
        <w:t xml:space="preserve">number of robots, </w:t>
      </w:r>
      <w:r w:rsidR="00537E43">
        <w:t xml:space="preserve">the </w:t>
      </w:r>
      <w:r w:rsidR="0059788F">
        <w:t>number of jobs</w:t>
      </w:r>
      <w:ins w:id="33" w:author="Daniel Weber" w:date="2022-10-24T11:47:00Z">
        <w:r w:rsidR="00D233F3">
          <w:t>, chunking orientation</w:t>
        </w:r>
      </w:ins>
      <w:r w:rsidR="0059788F">
        <w:t xml:space="preserve">, </w:t>
      </w:r>
      <w:r w:rsidR="00537E43">
        <w:t>and the heterogeneity of prints (e.g., when chunks are different in size and materials), on the effectiveness of this placement optimizer.</w:t>
      </w:r>
    </w:p>
    <w:p w14:paraId="6FFE368C" w14:textId="0A8834D1" w:rsidR="00E738FF" w:rsidRPr="00BB73A4" w:rsidRDefault="00E738FF" w:rsidP="00F74896">
      <w:pPr>
        <w:jc w:val="both"/>
      </w:pPr>
      <w:r w:rsidRPr="00F74896">
        <w:rPr>
          <w:color w:val="FF0000"/>
        </w:rPr>
        <w:t xml:space="preserve">Paper - </w:t>
      </w:r>
      <w:r w:rsidRPr="00F74896">
        <w:rPr>
          <w:color w:val="FF0000"/>
          <w:sz w:val="23"/>
          <w:szCs w:val="23"/>
          <w:u w:val="single"/>
          <w:bdr w:val="none" w:sz="0" w:space="0" w:color="auto" w:frame="1"/>
          <w:shd w:val="clear" w:color="auto" w:fill="FFFFFF"/>
        </w:rPr>
        <w:t>Length</w:t>
      </w:r>
      <w:r w:rsidRPr="00F74896">
        <w:rPr>
          <w:color w:val="FF0000"/>
          <w:sz w:val="23"/>
          <w:szCs w:val="23"/>
          <w:shd w:val="clear" w:color="auto" w:fill="FFFFFF"/>
        </w:rPr>
        <w:t xml:space="preserve"> No more than 10 pages (</w:t>
      </w:r>
      <w:commentRangeStart w:id="34"/>
      <w:commentRangeStart w:id="35"/>
      <w:r w:rsidRPr="00F74896">
        <w:rPr>
          <w:color w:val="FF0000"/>
          <w:sz w:val="23"/>
          <w:szCs w:val="23"/>
          <w:shd w:val="clear" w:color="auto" w:fill="FFFFFF"/>
        </w:rPr>
        <w:t>fully formatted, two-column, 8.5 x 11 in. pages</w:t>
      </w:r>
      <w:commentRangeEnd w:id="34"/>
      <w:r w:rsidR="00B9603C" w:rsidRPr="00F74896">
        <w:rPr>
          <w:rStyle w:val="CommentReference"/>
          <w:color w:val="FF0000"/>
        </w:rPr>
        <w:commentReference w:id="34"/>
      </w:r>
      <w:commentRangeEnd w:id="35"/>
      <w:r w:rsidR="00D233F3">
        <w:rPr>
          <w:rStyle w:val="CommentReference"/>
        </w:rPr>
        <w:commentReference w:id="35"/>
      </w:r>
      <w:r w:rsidRPr="00F74896">
        <w:rPr>
          <w:color w:val="FF0000"/>
          <w:sz w:val="23"/>
          <w:szCs w:val="23"/>
          <w:shd w:val="clear" w:color="auto" w:fill="FFFFFF"/>
        </w:rPr>
        <w:t>)</w:t>
      </w:r>
    </w:p>
    <w:sectPr w:rsidR="00E738FF" w:rsidRPr="00BB73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niel Weber" w:date="2022-10-24T12:00:00Z" w:initials="DW">
    <w:p w14:paraId="29BEAF0D" w14:textId="1A94C75D" w:rsidR="00D06777" w:rsidRDefault="00D06777">
      <w:pPr>
        <w:pStyle w:val="CommentText"/>
      </w:pPr>
      <w:r>
        <w:rPr>
          <w:rStyle w:val="CommentReference"/>
        </w:rPr>
        <w:annotationRef/>
      </w:r>
      <w:r>
        <w:t>Project still sounds a bit weird to me, but I don’t know how else to word that. I want to keep the definition of “Job” to be at the placement level, because theoretically we can now also have multiple jobs that are not necessarily part of the same project.</w:t>
      </w:r>
    </w:p>
  </w:comment>
  <w:comment w:id="1" w:author="Daniel Weber" w:date="2022-10-24T11:52:00Z" w:initials="DW">
    <w:p w14:paraId="69BDB100" w14:textId="20D5CD10" w:rsidR="00B15FC0" w:rsidRDefault="00B15FC0">
      <w:pPr>
        <w:pStyle w:val="CommentText"/>
      </w:pPr>
      <w:r>
        <w:rPr>
          <w:rStyle w:val="CommentReference"/>
        </w:rPr>
        <w:annotationRef/>
      </w:r>
      <w:r>
        <w:t xml:space="preserve">I really want to make the language here clear and stick to some certain terms. I am going to list those here and try to stick to those while </w:t>
      </w:r>
      <w:proofErr w:type="gramStart"/>
      <w:r>
        <w:t>writing .</w:t>
      </w:r>
      <w:proofErr w:type="gramEnd"/>
      <w:r>
        <w:t xml:space="preserve"> Here is the hierarchy in order:</w:t>
      </w:r>
    </w:p>
    <w:p w14:paraId="33F50B17" w14:textId="430CE03F" w:rsidR="00B15FC0" w:rsidRDefault="00B15FC0">
      <w:pPr>
        <w:pStyle w:val="CommentText"/>
      </w:pPr>
      <w:r>
        <w:t xml:space="preserve">Project (also could maybe be called an assembly): This is the highest level, basically the STL that is imported into the </w:t>
      </w:r>
      <w:proofErr w:type="spellStart"/>
      <w:r>
        <w:t>chunker</w:t>
      </w:r>
      <w:proofErr w:type="spellEnd"/>
    </w:p>
    <w:p w14:paraId="329C7894" w14:textId="4D6C7D9E" w:rsidR="00B15FC0" w:rsidRDefault="00B15FC0">
      <w:pPr>
        <w:pStyle w:val="CommentText"/>
      </w:pPr>
      <w:r>
        <w:t>Job: This is a section of chunks that are all directly connected and bonded with the sloped surface interface. This can either be a layer of the overall project after vertical chunking, or, if vertical chunking is not required, this can be one and the same as the print project</w:t>
      </w:r>
    </w:p>
    <w:p w14:paraId="5B8C9898" w14:textId="78043A28" w:rsidR="00B15FC0" w:rsidRDefault="00B15FC0">
      <w:pPr>
        <w:pStyle w:val="CommentText"/>
      </w:pPr>
      <w:r>
        <w:t>Chunk: This is the smallest level we are concerned with. It is one individual print task to be carried out by one individual robot.</w:t>
      </w:r>
    </w:p>
  </w:comment>
  <w:comment w:id="21" w:author="Zhenghui Sha" w:date="2022-10-24T01:15:00Z" w:initials="ZS">
    <w:p w14:paraId="15DD16D7" w14:textId="0D993129" w:rsidR="00933B13" w:rsidRDefault="00933B13">
      <w:pPr>
        <w:pStyle w:val="CommentText"/>
      </w:pPr>
      <w:r>
        <w:rPr>
          <w:rStyle w:val="CommentReference"/>
        </w:rPr>
        <w:annotationRef/>
      </w:r>
      <w:r>
        <w:t xml:space="preserve">How many case studies are you going to present? </w:t>
      </w:r>
      <w:r w:rsidR="00B769EE">
        <w:t>I am writing two for the time being.</w:t>
      </w:r>
    </w:p>
  </w:comment>
  <w:comment w:id="22" w:author="Daniel Weber" w:date="2022-10-24T11:41:00Z" w:initials="DW">
    <w:p w14:paraId="3C70C8C6" w14:textId="3F7F6E23" w:rsidR="00D233F3" w:rsidRDefault="00D233F3">
      <w:pPr>
        <w:pStyle w:val="CommentText"/>
      </w:pPr>
      <w:r>
        <w:rPr>
          <w:rStyle w:val="CommentReference"/>
        </w:rPr>
        <w:annotationRef/>
      </w:r>
      <w:r>
        <w:t>Three case studies: A tall box to show the simplest implementation of the algorithm. Then a pyramid/tower shape to show different number of chunks per layer, and then also a weird shape that fits in the footprint of the tall box but has significantly different chunk print times. For the tall box, I also plan to test the directionality of the chunking and the impact that has on makespan.</w:t>
      </w:r>
    </w:p>
  </w:comment>
  <w:comment w:id="34" w:author="Zhenghui Sha" w:date="2022-10-24T01:10:00Z" w:initials="ZS">
    <w:p w14:paraId="5CB40CD3" w14:textId="0884100F" w:rsidR="00B9603C" w:rsidRDefault="00B9603C">
      <w:pPr>
        <w:pStyle w:val="CommentText"/>
      </w:pPr>
      <w:r>
        <w:rPr>
          <w:rStyle w:val="CommentReference"/>
        </w:rPr>
        <w:annotationRef/>
      </w:r>
      <w:r>
        <w:t>Does the conference have a template?</w:t>
      </w:r>
    </w:p>
  </w:comment>
  <w:comment w:id="35" w:author="Daniel Weber" w:date="2022-10-24T11:48:00Z" w:initials="DW">
    <w:p w14:paraId="5DFD24F4" w14:textId="50B796F7" w:rsidR="00D233F3" w:rsidRDefault="00D233F3">
      <w:pPr>
        <w:pStyle w:val="CommentText"/>
      </w:pPr>
      <w:r>
        <w:rPr>
          <w:rStyle w:val="CommentReference"/>
        </w:rPr>
        <w:annotationRef/>
      </w:r>
      <w:r>
        <w:t>Yes, they have an ASME endorsed LATEX template that I am utilizing for the paper. I’ll send that link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EAF0D" w15:done="0"/>
  <w15:commentEx w15:paraId="5B8C9898" w15:done="0"/>
  <w15:commentEx w15:paraId="15DD16D7" w15:done="0"/>
  <w15:commentEx w15:paraId="3C70C8C6" w15:paraIdParent="15DD16D7" w15:done="0"/>
  <w15:commentEx w15:paraId="5CB40CD3" w15:done="0"/>
  <w15:commentEx w15:paraId="5DFD24F4" w15:paraIdParent="5CB40C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FCC1" w16cex:dateUtc="2022-10-24T17:00:00Z"/>
  <w16cex:commentExtensible w16cex:durableId="2700FAFE" w16cex:dateUtc="2022-10-24T16:52:00Z"/>
  <w16cex:commentExtensible w16cex:durableId="2700F852" w16cex:dateUtc="2022-10-24T16:41:00Z"/>
  <w16cex:commentExtensible w16cex:durableId="2700FA0C" w16cex:dateUtc="2022-10-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EAF0D" w16cid:durableId="2700FCC1"/>
  <w16cid:commentId w16cid:paraId="5B8C9898" w16cid:durableId="2700FAFE"/>
  <w16cid:commentId w16cid:paraId="15DD16D7" w16cid:durableId="2700F59D"/>
  <w16cid:commentId w16cid:paraId="3C70C8C6" w16cid:durableId="2700F852"/>
  <w16cid:commentId w16cid:paraId="5CB40CD3" w16cid:durableId="2700F59E"/>
  <w16cid:commentId w16cid:paraId="5DFD24F4" w16cid:durableId="2700FA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Weber">
    <w15:presenceInfo w15:providerId="Windows Live" w15:userId="b9d46a46d053790c"/>
  </w15:person>
  <w15:person w15:author="Zhenghui Sha">
    <w15:presenceInfo w15:providerId="AD" w15:userId="S-1-5-21-2045787901-1262561226-111032338-560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MzYxNTA2NLM0NzBW0lEKTi0uzszPAykwrAUAqz18vCwAAAA="/>
  </w:docVars>
  <w:rsids>
    <w:rsidRoot w:val="00B70834"/>
    <w:rsid w:val="0000704C"/>
    <w:rsid w:val="000B2088"/>
    <w:rsid w:val="001A32A8"/>
    <w:rsid w:val="001B3E69"/>
    <w:rsid w:val="0022033D"/>
    <w:rsid w:val="00293016"/>
    <w:rsid w:val="002D329F"/>
    <w:rsid w:val="0036715C"/>
    <w:rsid w:val="00386C85"/>
    <w:rsid w:val="0041219A"/>
    <w:rsid w:val="00454125"/>
    <w:rsid w:val="00483E5C"/>
    <w:rsid w:val="004D560A"/>
    <w:rsid w:val="00537E43"/>
    <w:rsid w:val="0059788F"/>
    <w:rsid w:val="005A434B"/>
    <w:rsid w:val="005A65A8"/>
    <w:rsid w:val="005E2334"/>
    <w:rsid w:val="005F694E"/>
    <w:rsid w:val="007D5777"/>
    <w:rsid w:val="007F6E34"/>
    <w:rsid w:val="00933B13"/>
    <w:rsid w:val="009D0C2C"/>
    <w:rsid w:val="009F2858"/>
    <w:rsid w:val="00AA3CA9"/>
    <w:rsid w:val="00B05E5B"/>
    <w:rsid w:val="00B15FC0"/>
    <w:rsid w:val="00B70834"/>
    <w:rsid w:val="00B769EE"/>
    <w:rsid w:val="00B9603C"/>
    <w:rsid w:val="00BB73A4"/>
    <w:rsid w:val="00C0244C"/>
    <w:rsid w:val="00C046DA"/>
    <w:rsid w:val="00C92CA1"/>
    <w:rsid w:val="00D06777"/>
    <w:rsid w:val="00D233F3"/>
    <w:rsid w:val="00D450C7"/>
    <w:rsid w:val="00E738FF"/>
    <w:rsid w:val="00E829EF"/>
    <w:rsid w:val="00EC0701"/>
    <w:rsid w:val="00F32393"/>
    <w:rsid w:val="00F3359E"/>
    <w:rsid w:val="00F5775D"/>
    <w:rsid w:val="00F74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31D8"/>
  <w15:chartTrackingRefBased/>
  <w15:docId w15:val="{BD42C408-5919-4F30-A1E1-7BEB3D1E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8FF"/>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293016"/>
    <w:rPr>
      <w:sz w:val="16"/>
      <w:szCs w:val="16"/>
    </w:rPr>
  </w:style>
  <w:style w:type="paragraph" w:styleId="CommentText">
    <w:name w:val="annotation text"/>
    <w:basedOn w:val="Normal"/>
    <w:link w:val="CommentTextChar"/>
    <w:uiPriority w:val="99"/>
    <w:semiHidden/>
    <w:unhideWhenUsed/>
    <w:rsid w:val="00293016"/>
    <w:pPr>
      <w:spacing w:line="240" w:lineRule="auto"/>
    </w:pPr>
    <w:rPr>
      <w:sz w:val="20"/>
      <w:szCs w:val="20"/>
    </w:rPr>
  </w:style>
  <w:style w:type="character" w:customStyle="1" w:styleId="CommentTextChar">
    <w:name w:val="Comment Text Char"/>
    <w:basedOn w:val="DefaultParagraphFont"/>
    <w:link w:val="CommentText"/>
    <w:uiPriority w:val="99"/>
    <w:semiHidden/>
    <w:rsid w:val="00293016"/>
    <w:rPr>
      <w:sz w:val="20"/>
      <w:szCs w:val="20"/>
    </w:rPr>
  </w:style>
  <w:style w:type="paragraph" w:styleId="CommentSubject">
    <w:name w:val="annotation subject"/>
    <w:basedOn w:val="CommentText"/>
    <w:next w:val="CommentText"/>
    <w:link w:val="CommentSubjectChar"/>
    <w:uiPriority w:val="99"/>
    <w:semiHidden/>
    <w:unhideWhenUsed/>
    <w:rsid w:val="00293016"/>
    <w:rPr>
      <w:b/>
      <w:bCs/>
    </w:rPr>
  </w:style>
  <w:style w:type="character" w:customStyle="1" w:styleId="CommentSubjectChar">
    <w:name w:val="Comment Subject Char"/>
    <w:basedOn w:val="CommentTextChar"/>
    <w:link w:val="CommentSubject"/>
    <w:uiPriority w:val="99"/>
    <w:semiHidden/>
    <w:rsid w:val="00293016"/>
    <w:rPr>
      <w:b/>
      <w:bCs/>
      <w:sz w:val="20"/>
      <w:szCs w:val="20"/>
    </w:rPr>
  </w:style>
  <w:style w:type="paragraph" w:styleId="BalloonText">
    <w:name w:val="Balloon Text"/>
    <w:basedOn w:val="Normal"/>
    <w:link w:val="BalloonTextChar"/>
    <w:uiPriority w:val="99"/>
    <w:semiHidden/>
    <w:unhideWhenUsed/>
    <w:rsid w:val="00293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016"/>
    <w:rPr>
      <w:rFonts w:ascii="Segoe UI" w:hAnsi="Segoe UI" w:cs="Segoe UI"/>
      <w:sz w:val="18"/>
      <w:szCs w:val="18"/>
    </w:rPr>
  </w:style>
  <w:style w:type="paragraph" w:styleId="Revision">
    <w:name w:val="Revision"/>
    <w:hidden/>
    <w:uiPriority w:val="99"/>
    <w:semiHidden/>
    <w:rsid w:val="00F74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Weber</dc:creator>
  <cp:keywords/>
  <dc:description/>
  <cp:lastModifiedBy>Daniel Weber</cp:lastModifiedBy>
  <cp:revision>2</cp:revision>
  <dcterms:created xsi:type="dcterms:W3CDTF">2022-10-24T17:04:00Z</dcterms:created>
  <dcterms:modified xsi:type="dcterms:W3CDTF">2022-10-24T17:04:00Z</dcterms:modified>
</cp:coreProperties>
</file>